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B0" w:rsidRDefault="00CA36A3" w:rsidP="00CA36A3">
      <w:pPr>
        <w:jc w:val="center"/>
      </w:pPr>
      <w:r>
        <w:t>Experiments for Gland Segmentation</w:t>
      </w:r>
    </w:p>
    <w:p w:rsidR="003E0A93" w:rsidRDefault="003579C8" w:rsidP="003E0A93">
      <w:r>
        <w:t xml:space="preserve">Please </w:t>
      </w:r>
      <w:r w:rsidR="003E0A93">
        <w:t xml:space="preserve">download the </w:t>
      </w:r>
      <w:r>
        <w:t xml:space="preserve">new </w:t>
      </w:r>
      <w:r w:rsidR="003E0A93">
        <w:t>dataset</w:t>
      </w:r>
      <w:r>
        <w:t xml:space="preserve"> from the gland segmentation contest webpage.  </w:t>
      </w:r>
    </w:p>
    <w:p w:rsidR="00D06ADD" w:rsidRDefault="0005685B" w:rsidP="00CA36A3">
      <w:r>
        <w:t>Metrics to be computed</w:t>
      </w:r>
      <w:r w:rsidR="002D5D05">
        <w:t xml:space="preserve"> per experiment</w:t>
      </w:r>
      <w:ins w:id="0" w:author="AV" w:date="2016-03-18T17:15:00Z">
        <w:r w:rsidR="00293842">
          <w:t xml:space="preserve"> (three metrics)</w:t>
        </w:r>
      </w:ins>
      <w:r>
        <w:t xml:space="preserve">: </w:t>
      </w:r>
    </w:p>
    <w:p w:rsidR="00C10E5E" w:rsidRDefault="0005685B" w:rsidP="00C10E5E">
      <w:pPr>
        <w:pStyle w:val="ListParagraph"/>
        <w:numPr>
          <w:ilvl w:val="0"/>
          <w:numId w:val="2"/>
        </w:numPr>
      </w:pPr>
      <w:r>
        <w:t>Pixel level accuracy</w:t>
      </w:r>
      <w:r w:rsidR="00EB2F5D">
        <w:t xml:space="preserve"> [1]</w:t>
      </w:r>
    </w:p>
    <w:p w:rsidR="00C10E5E" w:rsidRDefault="0005685B" w:rsidP="00C10E5E">
      <w:pPr>
        <w:pStyle w:val="ListParagraph"/>
        <w:numPr>
          <w:ilvl w:val="1"/>
          <w:numId w:val="2"/>
        </w:numPr>
      </w:pPr>
      <w:proofErr w:type="spellStart"/>
      <w:r>
        <w:t>Jaccard</w:t>
      </w:r>
      <w:proofErr w:type="spellEnd"/>
      <w:r>
        <w:t xml:space="preserve"> index </w:t>
      </w:r>
    </w:p>
    <w:p w:rsidR="0005685B" w:rsidRDefault="0005685B" w:rsidP="00C10E5E">
      <w:pPr>
        <w:pStyle w:val="ListParagraph"/>
        <w:numPr>
          <w:ilvl w:val="1"/>
          <w:numId w:val="2"/>
        </w:numPr>
        <w:rPr>
          <w:ins w:id="1" w:author="AV" w:date="2016-03-18T17:15:00Z"/>
        </w:rPr>
      </w:pPr>
      <w:r>
        <w:t>Dice index</w:t>
      </w:r>
    </w:p>
    <w:p w:rsidR="006D0072" w:rsidRDefault="006D0072" w:rsidP="00C10E5E">
      <w:pPr>
        <w:pStyle w:val="ListParagraph"/>
        <w:numPr>
          <w:ilvl w:val="1"/>
          <w:numId w:val="2"/>
        </w:numPr>
      </w:pPr>
      <w:ins w:id="2" w:author="AV" w:date="2016-03-18T17:15:00Z">
        <w:r>
          <w:t>F1 score</w:t>
        </w:r>
      </w:ins>
    </w:p>
    <w:p w:rsidR="0005685B" w:rsidRDefault="00C10E5E" w:rsidP="00CA36A3">
      <w:pPr>
        <w:pStyle w:val="ListParagraph"/>
        <w:numPr>
          <w:ilvl w:val="0"/>
          <w:numId w:val="2"/>
        </w:numPr>
      </w:pPr>
      <w:r>
        <w:t>Object level accuracy</w:t>
      </w:r>
      <w:r w:rsidR="00EB2F5D">
        <w:t xml:space="preserve"> [1]</w:t>
      </w:r>
    </w:p>
    <w:p w:rsidR="000D464F" w:rsidRDefault="000D464F" w:rsidP="000D464F">
      <w:pPr>
        <w:pStyle w:val="ListParagraph"/>
        <w:numPr>
          <w:ilvl w:val="1"/>
          <w:numId w:val="2"/>
        </w:numPr>
      </w:pPr>
      <w:r>
        <w:t xml:space="preserve">Object level </w:t>
      </w:r>
      <w:proofErr w:type="spellStart"/>
      <w:r>
        <w:t>Jaccard</w:t>
      </w:r>
      <w:proofErr w:type="spellEnd"/>
      <w:r>
        <w:t xml:space="preserve"> index </w:t>
      </w:r>
    </w:p>
    <w:p w:rsidR="000D464F" w:rsidRDefault="000D464F" w:rsidP="00B116A5">
      <w:pPr>
        <w:pStyle w:val="ListParagraph"/>
        <w:numPr>
          <w:ilvl w:val="1"/>
          <w:numId w:val="2"/>
        </w:numPr>
        <w:rPr>
          <w:ins w:id="3" w:author="AV" w:date="2016-03-18T17:16:00Z"/>
        </w:rPr>
      </w:pPr>
      <w:r>
        <w:t>Object level Dice index</w:t>
      </w:r>
    </w:p>
    <w:p w:rsidR="007E5519" w:rsidRDefault="007E5519" w:rsidP="00B116A5">
      <w:pPr>
        <w:pStyle w:val="ListParagraph"/>
        <w:numPr>
          <w:ilvl w:val="1"/>
          <w:numId w:val="2"/>
        </w:numPr>
      </w:pPr>
      <w:ins w:id="4" w:author="AV" w:date="2016-03-18T17:16:00Z">
        <w:r>
          <w:t>F1 score</w:t>
        </w:r>
      </w:ins>
    </w:p>
    <w:p w:rsidR="000D464F" w:rsidRPr="0001601F" w:rsidDel="0076121A" w:rsidRDefault="004B7863" w:rsidP="00CA36A3">
      <w:pPr>
        <w:pStyle w:val="ListParagraph"/>
        <w:numPr>
          <w:ilvl w:val="0"/>
          <w:numId w:val="2"/>
        </w:numPr>
        <w:rPr>
          <w:del w:id="5" w:author="AV" w:date="2016-03-18T17:16:00Z"/>
        </w:rPr>
      </w:pPr>
      <w:del w:id="6" w:author="AV" w:date="2016-03-18T17:16:00Z">
        <w:r w:rsidRPr="0001601F" w:rsidDel="0076121A">
          <w:rPr>
            <w:rFonts w:cs="CMR10"/>
          </w:rPr>
          <w:delText>A</w:delText>
        </w:r>
        <w:r w:rsidR="00264F16" w:rsidRPr="0001601F" w:rsidDel="0076121A">
          <w:rPr>
            <w:rFonts w:cs="CMR10"/>
          </w:rPr>
          <w:delText>djusted Rand index [Hubert and Arabie, 1985]</w:delText>
        </w:r>
      </w:del>
    </w:p>
    <w:p w:rsidR="00C6639B" w:rsidRDefault="00C6639B" w:rsidP="00C6639B">
      <w:bookmarkStart w:id="7" w:name="_GoBack"/>
      <w:bookmarkEnd w:id="7"/>
      <w:r>
        <w:t>Experiments</w:t>
      </w:r>
      <w:r w:rsidR="007838B6">
        <w:t xml:space="preserve"> to perform</w:t>
      </w:r>
      <w:r w:rsidR="00BD7700">
        <w:t xml:space="preserve"> [1]</w:t>
      </w:r>
      <w:r w:rsidR="008425C9">
        <w:t xml:space="preserve"> (</w:t>
      </w:r>
      <w:r w:rsidR="008425C9" w:rsidRPr="008425C9">
        <w:rPr>
          <w:b/>
        </w:rPr>
        <w:t>We have to implement other methods for comparison</w:t>
      </w:r>
      <w:r w:rsidR="008425C9">
        <w:t>)</w:t>
      </w:r>
      <w:r>
        <w:t xml:space="preserve">: </w:t>
      </w:r>
    </w:p>
    <w:p w:rsidR="00493E5A" w:rsidRDefault="003C1F1C" w:rsidP="008A7089">
      <w:pPr>
        <w:pStyle w:val="ListParagraph"/>
        <w:numPr>
          <w:ilvl w:val="0"/>
          <w:numId w:val="3"/>
        </w:numPr>
      </w:pPr>
      <w:r>
        <w:t>Test on</w:t>
      </w:r>
      <w:r w:rsidR="00876295">
        <w:t xml:space="preserve"> following three sets</w:t>
      </w:r>
      <w:r>
        <w:t xml:space="preserve"> </w:t>
      </w:r>
      <w:ins w:id="8" w:author="AV" w:date="2016-03-18T12:28:00Z">
        <w:r w:rsidR="00D0324B">
          <w:t xml:space="preserve">(We have to </w:t>
        </w:r>
      </w:ins>
      <w:ins w:id="9" w:author="AV" w:date="2016-03-18T12:29:00Z">
        <w:r w:rsidR="00D0324B">
          <w:t>generate these test sets</w:t>
        </w:r>
      </w:ins>
      <w:ins w:id="10" w:author="AV" w:date="2016-03-18T12:28:00Z">
        <w:r w:rsidR="00D0324B">
          <w:t>)</w:t>
        </w:r>
      </w:ins>
    </w:p>
    <w:p w:rsidR="00493E5A" w:rsidRDefault="003C1F1C" w:rsidP="00493E5A">
      <w:pPr>
        <w:pStyle w:val="ListParagraph"/>
        <w:numPr>
          <w:ilvl w:val="1"/>
          <w:numId w:val="3"/>
        </w:numPr>
      </w:pPr>
      <w:r>
        <w:t>whole test data (benign and malignant</w:t>
      </w:r>
      <w:r w:rsidR="003F084F">
        <w:t xml:space="preserve"> together</w:t>
      </w:r>
      <w:r>
        <w:t>)</w:t>
      </w:r>
      <w:r w:rsidR="00F13FEC">
        <w:t xml:space="preserve"> – (</w:t>
      </w:r>
      <w:proofErr w:type="spellStart"/>
      <w:r w:rsidR="00F13FEC">
        <w:t>test_A</w:t>
      </w:r>
      <w:proofErr w:type="spellEnd"/>
      <w:r w:rsidR="00F13FEC">
        <w:t xml:space="preserve"> and </w:t>
      </w:r>
      <w:proofErr w:type="spellStart"/>
      <w:r w:rsidR="00F13FEC">
        <w:t>test_B</w:t>
      </w:r>
      <w:proofErr w:type="spellEnd"/>
      <w:r w:rsidR="00F13FEC">
        <w:t xml:space="preserve"> combined)</w:t>
      </w:r>
    </w:p>
    <w:p w:rsidR="00493E5A" w:rsidRDefault="00493E5A" w:rsidP="00493E5A">
      <w:pPr>
        <w:pStyle w:val="ListParagraph"/>
        <w:numPr>
          <w:ilvl w:val="1"/>
          <w:numId w:val="3"/>
        </w:numPr>
      </w:pPr>
      <w:r>
        <w:t>B</w:t>
      </w:r>
      <w:r w:rsidR="003C1F1C">
        <w:t>enign</w:t>
      </w:r>
      <w:r>
        <w:t xml:space="preserve"> only </w:t>
      </w:r>
      <w:ins w:id="11" w:author="AV" w:date="2016-03-18T16:48:00Z">
        <w:r w:rsidR="00B90A6E">
          <w:t>(select benign images from whole test data)</w:t>
        </w:r>
      </w:ins>
    </w:p>
    <w:p w:rsidR="003C1F1C" w:rsidRDefault="00493E5A" w:rsidP="00493E5A">
      <w:pPr>
        <w:pStyle w:val="ListParagraph"/>
        <w:numPr>
          <w:ilvl w:val="1"/>
          <w:numId w:val="3"/>
        </w:numPr>
      </w:pPr>
      <w:r>
        <w:t>M</w:t>
      </w:r>
      <w:r w:rsidR="003C1F1C">
        <w:t>alignant</w:t>
      </w:r>
      <w:r>
        <w:t xml:space="preserve"> only</w:t>
      </w:r>
      <w:ins w:id="12" w:author="AV" w:date="2016-03-18T16:48:00Z">
        <w:r w:rsidR="00B90A6E">
          <w:t xml:space="preserve"> </w:t>
        </w:r>
        <w:r w:rsidR="00B90A6E">
          <w:t>(</w:t>
        </w:r>
        <w:r w:rsidR="00B90A6E">
          <w:t xml:space="preserve">select malignant </w:t>
        </w:r>
        <w:r w:rsidR="00B90A6E">
          <w:t>images from whole test data)</w:t>
        </w:r>
      </w:ins>
      <w:r w:rsidR="003C1F1C">
        <w:t xml:space="preserve">. </w:t>
      </w:r>
    </w:p>
    <w:p w:rsidR="00327C31" w:rsidDel="00AD110C" w:rsidRDefault="008A7089" w:rsidP="008A7089">
      <w:pPr>
        <w:pStyle w:val="ListParagraph"/>
        <w:numPr>
          <w:ilvl w:val="0"/>
          <w:numId w:val="3"/>
        </w:numPr>
        <w:rPr>
          <w:del w:id="13" w:author="AV" w:date="2016-03-18T11:58:00Z"/>
        </w:rPr>
      </w:pPr>
      <w:del w:id="14" w:author="AV" w:date="2016-03-18T11:58:00Z">
        <w:r w:rsidDel="00AD110C">
          <w:delText>Test on</w:delText>
        </w:r>
        <w:r w:rsidR="00F32C93" w:rsidDel="00AD110C">
          <w:delText xml:space="preserve"> (We don’t have to perform this experiment since it is a biased dataset)</w:delText>
        </w:r>
        <w:r w:rsidDel="00AD110C">
          <w:delText xml:space="preserve"> </w:delText>
        </w:r>
      </w:del>
    </w:p>
    <w:p w:rsidR="00327C31" w:rsidDel="00AD110C" w:rsidRDefault="008A7089" w:rsidP="00327C31">
      <w:pPr>
        <w:pStyle w:val="ListParagraph"/>
        <w:numPr>
          <w:ilvl w:val="1"/>
          <w:numId w:val="3"/>
        </w:numPr>
        <w:rPr>
          <w:del w:id="15" w:author="AV" w:date="2016-03-18T11:58:00Z"/>
        </w:rPr>
      </w:pPr>
      <w:del w:id="16" w:author="AV" w:date="2016-03-18T11:58:00Z">
        <w:r w:rsidDel="00AD110C">
          <w:delText>“test_A”</w:delText>
        </w:r>
        <w:r w:rsidR="00327C31" w:rsidDel="00AD110C">
          <w:delText xml:space="preserve"> images</w:delText>
        </w:r>
      </w:del>
    </w:p>
    <w:p w:rsidR="008A7089" w:rsidDel="00AD110C" w:rsidRDefault="008A7089" w:rsidP="00327C31">
      <w:pPr>
        <w:pStyle w:val="ListParagraph"/>
        <w:numPr>
          <w:ilvl w:val="1"/>
          <w:numId w:val="3"/>
        </w:numPr>
        <w:rPr>
          <w:del w:id="17" w:author="AV" w:date="2016-03-18T11:58:00Z"/>
        </w:rPr>
      </w:pPr>
      <w:del w:id="18" w:author="AV" w:date="2016-03-18T11:58:00Z">
        <w:r w:rsidDel="00AD110C">
          <w:delText xml:space="preserve"> “test_B” images</w:delText>
        </w:r>
      </w:del>
    </w:p>
    <w:p w:rsidR="00B14E6C" w:rsidRPr="00194792" w:rsidRDefault="000A4BE7" w:rsidP="008A7089">
      <w:pPr>
        <w:pStyle w:val="ListParagraph"/>
        <w:numPr>
          <w:ilvl w:val="0"/>
          <w:numId w:val="3"/>
        </w:numPr>
      </w:pPr>
      <w:r>
        <w:t>Healthy and adenomatous samples</w:t>
      </w:r>
      <w:r w:rsidR="00194792">
        <w:t xml:space="preserve">: </w:t>
      </w:r>
      <w:r w:rsidR="00B14E6C" w:rsidRPr="008A7089">
        <w:rPr>
          <w:rFonts w:ascii="TimesNewRoman" w:hAnsi="TimesNewRoman" w:cs="TimesNewRoman"/>
          <w:sz w:val="20"/>
          <w:szCs w:val="20"/>
        </w:rPr>
        <w:t xml:space="preserve">The experiment </w:t>
      </w:r>
      <w:r w:rsidR="006800C5" w:rsidRPr="008A7089">
        <w:rPr>
          <w:rFonts w:ascii="TimesNewRoman" w:hAnsi="TimesNewRoman" w:cs="TimesNewRoman"/>
          <w:sz w:val="20"/>
          <w:szCs w:val="20"/>
        </w:rPr>
        <w:t xml:space="preserve">should be </w:t>
      </w:r>
      <w:r w:rsidR="0038596E">
        <w:rPr>
          <w:rFonts w:ascii="TimesNewRoman" w:hAnsi="TimesNewRoman" w:cs="TimesNewRoman"/>
          <w:sz w:val="20"/>
          <w:szCs w:val="20"/>
        </w:rPr>
        <w:t>tested on 37</w:t>
      </w:r>
      <w:r w:rsidR="00B14E6C" w:rsidRPr="008A7089">
        <w:rPr>
          <w:rFonts w:ascii="TimesNewRoman" w:hAnsi="TimesNewRoman" w:cs="TimesNewRoman"/>
          <w:sz w:val="20"/>
          <w:szCs w:val="20"/>
        </w:rPr>
        <w:t xml:space="preserve"> </w:t>
      </w:r>
      <w:r w:rsidR="000124C8">
        <w:rPr>
          <w:rFonts w:ascii="TimesNewRoman" w:hAnsi="TimesNewRoman" w:cs="TimesNewRoman"/>
          <w:sz w:val="20"/>
          <w:szCs w:val="20"/>
        </w:rPr>
        <w:t xml:space="preserve">test </w:t>
      </w:r>
      <w:r w:rsidR="00B14E6C" w:rsidRPr="008A7089">
        <w:rPr>
          <w:rFonts w:ascii="TimesNewRoman" w:hAnsi="TimesNewRoman" w:cs="TimesNewRoman"/>
          <w:sz w:val="20"/>
          <w:szCs w:val="20"/>
        </w:rPr>
        <w:t xml:space="preserve">from the </w:t>
      </w:r>
      <w:r w:rsidR="00EB4FB8" w:rsidRPr="008A7089">
        <w:rPr>
          <w:rFonts w:ascii="TimesNewRoman" w:hAnsi="TimesNewRoman" w:cs="TimesNewRoman"/>
          <w:sz w:val="20"/>
          <w:szCs w:val="20"/>
        </w:rPr>
        <w:t xml:space="preserve">Warwick-QU </w:t>
      </w:r>
      <w:r w:rsidR="00B14E6C" w:rsidRPr="008A7089">
        <w:rPr>
          <w:rFonts w:ascii="TimesNewRoman" w:hAnsi="TimesNewRoman" w:cs="TimesNewRoman"/>
          <w:sz w:val="20"/>
          <w:szCs w:val="20"/>
        </w:rPr>
        <w:t>dataset</w:t>
      </w:r>
      <w:r w:rsidR="00732F7E" w:rsidRPr="008A7089">
        <w:rPr>
          <w:rFonts w:ascii="TimesNewRoman" w:hAnsi="TimesNewRoman" w:cs="TimesNewRoman"/>
          <w:sz w:val="20"/>
          <w:szCs w:val="20"/>
        </w:rPr>
        <w:t xml:space="preserve"> (</w:t>
      </w:r>
      <w:r w:rsidR="0096016B" w:rsidRPr="008A7089">
        <w:rPr>
          <w:rFonts w:ascii="TimesNewRoman" w:hAnsi="TimesNewRoman" w:cs="TimesNewRoman"/>
          <w:sz w:val="20"/>
          <w:szCs w:val="20"/>
        </w:rPr>
        <w:t xml:space="preserve">list of images - </w:t>
      </w:r>
      <w:r w:rsidR="00732F7E" w:rsidRPr="008A7089">
        <w:rPr>
          <w:rFonts w:ascii="TimesNewRoman" w:hAnsi="TimesNewRoman" w:cs="TimesNewRoman"/>
          <w:sz w:val="20"/>
          <w:szCs w:val="20"/>
        </w:rPr>
        <w:t>exp1.txt)</w:t>
      </w:r>
      <w:r w:rsidR="00B14E6C" w:rsidRPr="008A7089">
        <w:rPr>
          <w:rFonts w:ascii="TimesNewRoman" w:hAnsi="TimesNewRoman" w:cs="TimesNewRoman"/>
          <w:sz w:val="20"/>
          <w:szCs w:val="20"/>
        </w:rPr>
        <w:t>.</w:t>
      </w:r>
    </w:p>
    <w:p w:rsidR="00771CF0" w:rsidRDefault="00AC271E" w:rsidP="00771CF0">
      <w:pPr>
        <w:pStyle w:val="ListParagraph"/>
        <w:numPr>
          <w:ilvl w:val="0"/>
          <w:numId w:val="3"/>
        </w:numPr>
      </w:pPr>
      <w:r>
        <w:t>Gen</w:t>
      </w:r>
      <w:r w:rsidR="008F4B4C">
        <w:t xml:space="preserve">eralization on </w:t>
      </w:r>
      <w:proofErr w:type="spellStart"/>
      <w:r w:rsidR="008F4B4C">
        <w:t>Bilkent</w:t>
      </w:r>
      <w:proofErr w:type="spellEnd"/>
      <w:r w:rsidR="008F4B4C">
        <w:t xml:space="preserve"> dataset: Training on the </w:t>
      </w:r>
      <w:proofErr w:type="spellStart"/>
      <w:r w:rsidR="008F4B4C">
        <w:t>Bilkent</w:t>
      </w:r>
      <w:proofErr w:type="spellEnd"/>
      <w:r w:rsidR="008F4B4C">
        <w:t xml:space="preserve"> dataset and testing on the Warwick-QU dataset. </w:t>
      </w:r>
    </w:p>
    <w:p w:rsidR="0005685B" w:rsidRPr="00655C78" w:rsidRDefault="005235AA" w:rsidP="001D5A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Mo</w:t>
      </w:r>
      <w:r w:rsidR="00CB2189">
        <w:t xml:space="preserve">derately differentiated samples: </w:t>
      </w:r>
      <w:r w:rsidR="003901AE">
        <w:rPr>
          <w:rFonts w:ascii="TimesNewRoman" w:hAnsi="TimesNewRoman" w:cs="TimesNewRoman"/>
          <w:sz w:val="20"/>
          <w:szCs w:val="20"/>
        </w:rPr>
        <w:t xml:space="preserve">The experiment should be </w:t>
      </w:r>
      <w:r w:rsidR="00355B13" w:rsidRPr="009243FB">
        <w:rPr>
          <w:rFonts w:ascii="TimesNewRoman" w:hAnsi="TimesNewRoman" w:cs="TimesNewRoman"/>
          <w:sz w:val="20"/>
          <w:szCs w:val="20"/>
        </w:rPr>
        <w:t>conducted on 47 moderately differentiated</w:t>
      </w:r>
      <w:r w:rsidR="00771CF0" w:rsidRPr="009243FB">
        <w:rPr>
          <w:rFonts w:ascii="TimesNewRoman" w:hAnsi="TimesNewRoman" w:cs="TimesNewRoman"/>
          <w:sz w:val="20"/>
          <w:szCs w:val="20"/>
        </w:rPr>
        <w:t xml:space="preserve"> </w:t>
      </w:r>
      <w:r w:rsidR="00A92C38">
        <w:rPr>
          <w:rFonts w:ascii="TimesNewRoman" w:hAnsi="TimesNewRoman" w:cs="TimesNewRoman"/>
          <w:sz w:val="20"/>
          <w:szCs w:val="20"/>
        </w:rPr>
        <w:t xml:space="preserve">test </w:t>
      </w:r>
      <w:r w:rsidR="00355B13" w:rsidRPr="009243FB">
        <w:rPr>
          <w:rFonts w:ascii="TimesNewRoman" w:hAnsi="TimesNewRoman" w:cs="TimesNewRoman"/>
          <w:sz w:val="20"/>
          <w:szCs w:val="20"/>
        </w:rPr>
        <w:t>imag</w:t>
      </w:r>
      <w:r w:rsidR="009243FB">
        <w:rPr>
          <w:rFonts w:ascii="TimesNewRoman" w:hAnsi="TimesNewRoman" w:cs="TimesNewRoman"/>
          <w:sz w:val="20"/>
          <w:szCs w:val="20"/>
        </w:rPr>
        <w:t>es from the Warwick-QU dataset</w:t>
      </w:r>
      <w:r w:rsidR="00441B83">
        <w:rPr>
          <w:rFonts w:ascii="TimesNewRoman" w:hAnsi="TimesNewRoman" w:cs="TimesNewRoman"/>
          <w:sz w:val="20"/>
          <w:szCs w:val="20"/>
        </w:rPr>
        <w:t xml:space="preserve"> (</w:t>
      </w:r>
      <w:r w:rsidR="0096016B">
        <w:rPr>
          <w:rFonts w:ascii="TimesNewRoman" w:hAnsi="TimesNewRoman" w:cs="TimesNewRoman"/>
          <w:sz w:val="20"/>
          <w:szCs w:val="20"/>
        </w:rPr>
        <w:t xml:space="preserve">list of images - </w:t>
      </w:r>
      <w:r w:rsidR="00441B83">
        <w:rPr>
          <w:rFonts w:ascii="TimesNewRoman" w:hAnsi="TimesNewRoman" w:cs="TimesNewRoman"/>
          <w:sz w:val="20"/>
          <w:szCs w:val="20"/>
        </w:rPr>
        <w:t>exp3.txt)</w:t>
      </w:r>
      <w:r w:rsidR="009243FB">
        <w:rPr>
          <w:rFonts w:ascii="TimesNewRoman" w:hAnsi="TimesNewRoman" w:cs="TimesNewRoman"/>
          <w:sz w:val="20"/>
          <w:szCs w:val="20"/>
        </w:rPr>
        <w:t xml:space="preserve">. </w:t>
      </w:r>
    </w:p>
    <w:p w:rsidR="00EE42A6" w:rsidRDefault="00655C78" w:rsidP="00EE42A6">
      <w:pPr>
        <w:pStyle w:val="ListParagraph"/>
        <w:numPr>
          <w:ilvl w:val="0"/>
          <w:numId w:val="3"/>
        </w:numPr>
      </w:pPr>
      <w:r>
        <w:t xml:space="preserve">Moderately-to-Poorly and Poorly Differentiated Samples: </w:t>
      </w:r>
      <w:r w:rsidR="00C74D10" w:rsidRPr="00C74D10">
        <w:t xml:space="preserve">We </w:t>
      </w:r>
      <w:r w:rsidR="00750986">
        <w:t xml:space="preserve">should </w:t>
      </w:r>
      <w:r w:rsidR="00C74D10" w:rsidRPr="00C74D10">
        <w:t>conduct the experiment</w:t>
      </w:r>
      <w:r w:rsidR="00C74D10">
        <w:t xml:space="preserve"> </w:t>
      </w:r>
      <w:r w:rsidR="00C74D10" w:rsidRPr="00C74D10">
        <w:t>on 20 moderately-to-poorly differentiated and 24 poorly differentiated</w:t>
      </w:r>
      <w:r w:rsidR="00C74D10">
        <w:t xml:space="preserve"> </w:t>
      </w:r>
      <w:r w:rsidR="00A92C38">
        <w:t xml:space="preserve">test </w:t>
      </w:r>
      <w:r w:rsidR="00C74D10" w:rsidRPr="00C74D10">
        <w:t>images</w:t>
      </w:r>
      <w:r w:rsidR="00974198">
        <w:t xml:space="preserve"> (</w:t>
      </w:r>
      <w:r w:rsidR="003906AB">
        <w:rPr>
          <w:rFonts w:ascii="TimesNewRoman" w:hAnsi="TimesNewRoman" w:cs="TimesNewRoman"/>
          <w:sz w:val="20"/>
          <w:szCs w:val="20"/>
        </w:rPr>
        <w:t>list of images -</w:t>
      </w:r>
      <w:r w:rsidR="00974198">
        <w:t>exp4.txt)</w:t>
      </w:r>
      <w:r w:rsidR="00170ACA">
        <w:t xml:space="preserve">. </w:t>
      </w:r>
    </w:p>
    <w:p w:rsidR="006649C7" w:rsidRDefault="00193FF4" w:rsidP="00EE42A6">
      <w:pPr>
        <w:pStyle w:val="ListParagraph"/>
        <w:numPr>
          <w:ilvl w:val="0"/>
          <w:numId w:val="3"/>
        </w:numPr>
      </w:pPr>
      <w:r>
        <w:t xml:space="preserve">Healthy samples: </w:t>
      </w:r>
      <w:r w:rsidR="00CF328B" w:rsidRPr="00CF328B">
        <w:t xml:space="preserve">All 72 images in the </w:t>
      </w:r>
      <w:proofErr w:type="spellStart"/>
      <w:r w:rsidR="00B26DA7">
        <w:t>Bilkent</w:t>
      </w:r>
      <w:proofErr w:type="spellEnd"/>
      <w:r w:rsidR="00B26DA7">
        <w:t xml:space="preserve"> </w:t>
      </w:r>
      <w:r w:rsidR="00CF328B" w:rsidRPr="00CF328B">
        <w:t>dataset are assessed</w:t>
      </w:r>
      <w:r w:rsidR="00CF328B">
        <w:t xml:space="preserve"> </w:t>
      </w:r>
      <w:r w:rsidR="00CF328B" w:rsidRPr="00CF328B">
        <w:t xml:space="preserve">as healthy by the experts. </w:t>
      </w:r>
      <w:r w:rsidR="00B5571F">
        <w:t xml:space="preserve">The </w:t>
      </w:r>
      <w:r w:rsidR="00CF328B" w:rsidRPr="00CF328B">
        <w:t>24 images are used for training and the rest for testing.</w:t>
      </w:r>
    </w:p>
    <w:p w:rsidR="00273BBF" w:rsidRDefault="00273BBF" w:rsidP="00EE42A6">
      <w:pPr>
        <w:pStyle w:val="ListParagraph"/>
        <w:numPr>
          <w:ilvl w:val="0"/>
          <w:numId w:val="3"/>
        </w:numPr>
      </w:pPr>
      <w:r>
        <w:t xml:space="preserve">Execution times: </w:t>
      </w:r>
      <w:r w:rsidR="00C50B7C">
        <w:t xml:space="preserve">Average test time on the test dataset of step 2. </w:t>
      </w:r>
    </w:p>
    <w:p w:rsidR="00FC3F02" w:rsidRDefault="00FC3F02" w:rsidP="00FC3F02">
      <w:pPr>
        <w:pStyle w:val="ListParagraph"/>
      </w:pPr>
    </w:p>
    <w:p w:rsidR="00FC3F02" w:rsidRDefault="00E66C4D" w:rsidP="00FC3F02">
      <w:r>
        <w:t xml:space="preserve">Note: A metric per experiment is </w:t>
      </w:r>
      <w:r w:rsidR="00FF4768">
        <w:t>computed as average (</w:t>
      </w:r>
      <w:r w:rsidR="005F7B40">
        <w:t>mean +- standard deviation</w:t>
      </w:r>
      <w:r w:rsidR="00FF4768">
        <w:t>)</w:t>
      </w:r>
      <w:r w:rsidR="005F7B40">
        <w:t xml:space="preserve"> across the test images</w:t>
      </w:r>
      <w:r w:rsidR="001B3B26">
        <w:t xml:space="preserve"> in that step</w:t>
      </w:r>
      <w:r w:rsidR="005F7B40">
        <w:t xml:space="preserve">. </w:t>
      </w:r>
    </w:p>
    <w:p w:rsidR="0005685B" w:rsidRDefault="0005685B" w:rsidP="00CA36A3"/>
    <w:p w:rsidR="00CA36A3" w:rsidRDefault="00CA36A3" w:rsidP="00CA36A3"/>
    <w:p w:rsidR="00C94A5E" w:rsidRDefault="00C94A5E" w:rsidP="00CA36A3"/>
    <w:p w:rsidR="00C94A5E" w:rsidRDefault="00C94A5E" w:rsidP="00CA36A3">
      <w:r>
        <w:t xml:space="preserve">References: </w:t>
      </w:r>
    </w:p>
    <w:p w:rsidR="00C94A5E" w:rsidRDefault="00C94A5E" w:rsidP="00CA36A3">
      <w:r>
        <w:t>[1].</w:t>
      </w:r>
      <w:r w:rsidR="00DF0286">
        <w:t xml:space="preserve"> </w:t>
      </w:r>
      <w:proofErr w:type="spellStart"/>
      <w:r w:rsidR="002F6F0D" w:rsidRPr="002F6F0D">
        <w:t>Sirinukunwattana</w:t>
      </w:r>
      <w:proofErr w:type="spellEnd"/>
      <w:r w:rsidR="002F6F0D" w:rsidRPr="002F6F0D">
        <w:t xml:space="preserve">, </w:t>
      </w:r>
      <w:proofErr w:type="spellStart"/>
      <w:r w:rsidR="002F6F0D" w:rsidRPr="002F6F0D">
        <w:t>Korsuk</w:t>
      </w:r>
      <w:proofErr w:type="spellEnd"/>
      <w:r w:rsidR="002F6F0D" w:rsidRPr="002F6F0D">
        <w:t xml:space="preserve">, David RJ Snead, and Nasir M. </w:t>
      </w:r>
      <w:proofErr w:type="spellStart"/>
      <w:r w:rsidR="002F6F0D" w:rsidRPr="002F6F0D">
        <w:t>Rajpoot</w:t>
      </w:r>
      <w:proofErr w:type="spellEnd"/>
      <w:r w:rsidR="002F6F0D" w:rsidRPr="002F6F0D">
        <w:t>. "A stochastic polygons model for glandular structures in colon histology images." </w:t>
      </w:r>
      <w:r w:rsidR="002F6F0D" w:rsidRPr="002F6F0D">
        <w:rPr>
          <w:i/>
          <w:iCs/>
        </w:rPr>
        <w:t>Medical Imaging, IEEE Transactions on</w:t>
      </w:r>
      <w:r w:rsidR="002F6F0D" w:rsidRPr="002F6F0D">
        <w:t> 34.11 (2015): 2366-2378.</w:t>
      </w:r>
      <w:r>
        <w:t xml:space="preserve"> </w:t>
      </w:r>
      <w:r w:rsidR="009D0B41">
        <w:t xml:space="preserve"> </w:t>
      </w:r>
      <w:hyperlink r:id="rId5" w:history="1">
        <w:r w:rsidR="009D0B41" w:rsidRPr="00496EC8">
          <w:rPr>
            <w:rStyle w:val="Hyperlink"/>
          </w:rPr>
          <w:t>http://ieeexplore.ieee.org/stamp/stamp.jsp?tp=&amp;arnumber=7109172</w:t>
        </w:r>
      </w:hyperlink>
      <w:r w:rsidR="009D0B41">
        <w:t xml:space="preserve"> </w:t>
      </w:r>
    </w:p>
    <w:p w:rsidR="00CA36A3" w:rsidRDefault="00CA36A3" w:rsidP="00CA36A3">
      <w:pPr>
        <w:jc w:val="center"/>
      </w:pPr>
    </w:p>
    <w:sectPr w:rsidR="00CA3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A1D75"/>
    <w:multiLevelType w:val="hybridMultilevel"/>
    <w:tmpl w:val="E8DE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17B03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261FD"/>
    <w:multiLevelType w:val="hybridMultilevel"/>
    <w:tmpl w:val="CA06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70124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4056E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64F34"/>
    <w:multiLevelType w:val="hybridMultilevel"/>
    <w:tmpl w:val="A1C4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D77F0"/>
    <w:multiLevelType w:val="hybridMultilevel"/>
    <w:tmpl w:val="252C8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V">
    <w15:presenceInfo w15:providerId="None" w15:userId="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124C8"/>
    <w:rsid w:val="0001601F"/>
    <w:rsid w:val="0005685B"/>
    <w:rsid w:val="000A4BE7"/>
    <w:rsid w:val="000B25C3"/>
    <w:rsid w:val="000D464F"/>
    <w:rsid w:val="0014200B"/>
    <w:rsid w:val="00170ACA"/>
    <w:rsid w:val="00184C00"/>
    <w:rsid w:val="00193FF4"/>
    <w:rsid w:val="00194792"/>
    <w:rsid w:val="001B3B26"/>
    <w:rsid w:val="001B6EF9"/>
    <w:rsid w:val="00264F16"/>
    <w:rsid w:val="00273996"/>
    <w:rsid w:val="00273BBF"/>
    <w:rsid w:val="00293842"/>
    <w:rsid w:val="002D5D05"/>
    <w:rsid w:val="002E322B"/>
    <w:rsid w:val="002F6F0D"/>
    <w:rsid w:val="00327C31"/>
    <w:rsid w:val="00355B13"/>
    <w:rsid w:val="003579C8"/>
    <w:rsid w:val="0038596E"/>
    <w:rsid w:val="003901AE"/>
    <w:rsid w:val="003906AB"/>
    <w:rsid w:val="00391A47"/>
    <w:rsid w:val="003C1F1C"/>
    <w:rsid w:val="003E0A93"/>
    <w:rsid w:val="003E48D6"/>
    <w:rsid w:val="003F084F"/>
    <w:rsid w:val="003F6AA7"/>
    <w:rsid w:val="00410409"/>
    <w:rsid w:val="00416929"/>
    <w:rsid w:val="00441B83"/>
    <w:rsid w:val="0045071F"/>
    <w:rsid w:val="00461CB9"/>
    <w:rsid w:val="00493E5A"/>
    <w:rsid w:val="004A5768"/>
    <w:rsid w:val="004B7863"/>
    <w:rsid w:val="005235AA"/>
    <w:rsid w:val="005557D0"/>
    <w:rsid w:val="00562790"/>
    <w:rsid w:val="005763CD"/>
    <w:rsid w:val="005F7B40"/>
    <w:rsid w:val="00655C78"/>
    <w:rsid w:val="006649C7"/>
    <w:rsid w:val="006800C5"/>
    <w:rsid w:val="006D0072"/>
    <w:rsid w:val="00732F7E"/>
    <w:rsid w:val="00750986"/>
    <w:rsid w:val="00752D1A"/>
    <w:rsid w:val="0076121A"/>
    <w:rsid w:val="00771CF0"/>
    <w:rsid w:val="007838B6"/>
    <w:rsid w:val="007E5519"/>
    <w:rsid w:val="008425C9"/>
    <w:rsid w:val="00876295"/>
    <w:rsid w:val="008A7089"/>
    <w:rsid w:val="008F4B4C"/>
    <w:rsid w:val="009243FB"/>
    <w:rsid w:val="0096016B"/>
    <w:rsid w:val="00974198"/>
    <w:rsid w:val="009D0B41"/>
    <w:rsid w:val="009D0DE6"/>
    <w:rsid w:val="00A92C38"/>
    <w:rsid w:val="00AC271E"/>
    <w:rsid w:val="00AD110C"/>
    <w:rsid w:val="00B116A5"/>
    <w:rsid w:val="00B14E6C"/>
    <w:rsid w:val="00B26DA7"/>
    <w:rsid w:val="00B5571F"/>
    <w:rsid w:val="00B571ED"/>
    <w:rsid w:val="00B6419B"/>
    <w:rsid w:val="00B90A6E"/>
    <w:rsid w:val="00B940B0"/>
    <w:rsid w:val="00BD7700"/>
    <w:rsid w:val="00C10E5E"/>
    <w:rsid w:val="00C50B7C"/>
    <w:rsid w:val="00C6639B"/>
    <w:rsid w:val="00C7016E"/>
    <w:rsid w:val="00C72BE4"/>
    <w:rsid w:val="00C74D10"/>
    <w:rsid w:val="00C77E91"/>
    <w:rsid w:val="00C94A5E"/>
    <w:rsid w:val="00CA36A3"/>
    <w:rsid w:val="00CA54FF"/>
    <w:rsid w:val="00CB1984"/>
    <w:rsid w:val="00CB2189"/>
    <w:rsid w:val="00CD43EC"/>
    <w:rsid w:val="00CF2A90"/>
    <w:rsid w:val="00CF328B"/>
    <w:rsid w:val="00D0324B"/>
    <w:rsid w:val="00D06ADD"/>
    <w:rsid w:val="00D40B8F"/>
    <w:rsid w:val="00D710E5"/>
    <w:rsid w:val="00DE51A4"/>
    <w:rsid w:val="00DF0286"/>
    <w:rsid w:val="00E04DFF"/>
    <w:rsid w:val="00E46963"/>
    <w:rsid w:val="00E57946"/>
    <w:rsid w:val="00E66C4D"/>
    <w:rsid w:val="00E900EF"/>
    <w:rsid w:val="00EA0E80"/>
    <w:rsid w:val="00EB2F5D"/>
    <w:rsid w:val="00EB4FB8"/>
    <w:rsid w:val="00EE42A6"/>
    <w:rsid w:val="00F13FEC"/>
    <w:rsid w:val="00F32C93"/>
    <w:rsid w:val="00FC3F02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A954A-D12A-4E94-9A2E-4454167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D11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stamp/stamp.jsp?tp=&amp;arnumber=7109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322</Words>
  <Characters>1836</Characters>
  <Application>Microsoft Office Word</Application>
  <DocSecurity>0</DocSecurity>
  <Lines>15</Lines>
  <Paragraphs>4</Paragraphs>
  <ScaleCrop>false</ScaleCrop>
  <Company>Hewlett-Packard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</dc:creator>
  <cp:lastModifiedBy>AV</cp:lastModifiedBy>
  <cp:revision>125</cp:revision>
  <dcterms:created xsi:type="dcterms:W3CDTF">2016-03-06T17:38:00Z</dcterms:created>
  <dcterms:modified xsi:type="dcterms:W3CDTF">2016-03-18T11:46:00Z</dcterms:modified>
</cp:coreProperties>
</file>